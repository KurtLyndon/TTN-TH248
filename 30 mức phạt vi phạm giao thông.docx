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D1C" w:rsidRDefault="00B151BB" w:rsidP="00B151BB">
      <w:pPr>
        <w:pStyle w:val="Title"/>
        <w:rPr>
          <w:b/>
        </w:rPr>
      </w:pPr>
      <w:r>
        <w:rPr>
          <w:b/>
        </w:rPr>
        <w:t xml:space="preserve">30 </w:t>
      </w:r>
      <w:proofErr w:type="spellStart"/>
      <w:r>
        <w:rPr>
          <w:b/>
        </w:rPr>
        <w:t>lỗi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biết</w:t>
      </w:r>
      <w:proofErr w:type="spellEnd"/>
    </w:p>
    <w:p w:rsidR="00B151BB" w:rsidRDefault="00B151BB" w:rsidP="00B151BB"/>
    <w:p w:rsidR="00B151BB" w:rsidRPr="00B151BB" w:rsidRDefault="00B151BB" w:rsidP="00B151BB">
      <w:pPr>
        <w:spacing w:after="0" w:line="240" w:lineRule="auto"/>
        <w:jc w:val="center"/>
        <w:textAlignment w:val="baseline"/>
        <w:rPr>
          <w:ins w:id="0" w:author="Unknown"/>
          <w:rFonts w:ascii="Arial" w:eastAsia="Times New Roman" w:hAnsi="Arial" w:cs="Arial"/>
          <w:sz w:val="20"/>
          <w:szCs w:val="20"/>
        </w:rPr>
      </w:pPr>
      <w:ins w:id="1" w:author="Unknown">
        <w:r w:rsidRPr="00B151BB">
          <w:rPr>
            <w:rFonts w:ascii="Arial" w:eastAsia="Times New Roman" w:hAnsi="Arial" w:cs="Arial"/>
            <w:sz w:val="20"/>
            <w:szCs w:val="20"/>
            <w:bdr w:val="none" w:sz="0" w:space="0" w:color="auto" w:frame="1"/>
          </w:rPr>
          <w:br/>
        </w:r>
      </w:ins>
    </w:p>
    <w:p w:rsidR="00B151BB" w:rsidRPr="00B151BB" w:rsidRDefault="00B151BB" w:rsidP="00B151BB">
      <w:pPr>
        <w:spacing w:after="0" w:line="240" w:lineRule="auto"/>
        <w:jc w:val="center"/>
        <w:textAlignment w:val="baseline"/>
        <w:rPr>
          <w:ins w:id="2" w:author="Unknown"/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8890" cy="8890"/>
            <wp:effectExtent l="0" t="0" r="0" b="0"/>
            <wp:docPr id="2" name="Picture 2" descr="http://ads.ringring.vn/www/delivery/lg.php?bannerid=44&amp;campaignid=30&amp;zoneid=6&amp;loc=1&amp;referer=http%3A%2F%2Fringring.vn%2Fxa-hoi%2F30-loi-giao-thong-khi-di-xe-may-va-muc-phat-ban-nen-biet%2F113283.html%3Ffm%3Dfb%26fp%3Dbt&amp;cb=d11560a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ds.ringring.vn/www/delivery/lg.php?bannerid=44&amp;campaignid=30&amp;zoneid=6&amp;loc=1&amp;referer=http%3A%2F%2Fringring.vn%2Fxa-hoi%2F30-loi-giao-thong-khi-di-xe-may-va-muc-phat-ban-nen-biet%2F113283.html%3Ffm%3Dfb%26fp%3Dbt&amp;cb=d11560a0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1BB" w:rsidRPr="00B151BB" w:rsidRDefault="00B151BB" w:rsidP="00B151BB">
      <w:pPr>
        <w:shd w:val="clear" w:color="auto" w:fill="FFFFFF"/>
        <w:spacing w:after="150" w:line="279" w:lineRule="atLeast"/>
        <w:jc w:val="both"/>
        <w:textAlignment w:val="baseline"/>
        <w:rPr>
          <w:ins w:id="3" w:author="Unknown"/>
          <w:rFonts w:ascii="Arial" w:eastAsia="Times New Roman" w:hAnsi="Arial" w:cs="Arial"/>
          <w:color w:val="333333"/>
          <w:sz w:val="20"/>
          <w:szCs w:val="20"/>
        </w:rPr>
      </w:pPr>
      <w:proofErr w:type="spellStart"/>
      <w:ins w:id="4" w:author="Unknown"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Để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giúp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các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bạn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trang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bị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đầy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đủ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kiến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thức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về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luật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an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toàn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giao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,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chúng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 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tôi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đã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tổng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hợp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lại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những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tin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về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các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lỗi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vi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phạm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luật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giao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xe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máy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thường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gặp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và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mức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xử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cụ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thể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cho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lỗi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đó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Theo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Nghị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định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số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171/2013/NĐ-CP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về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xử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vi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phạm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hành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chính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trong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lĩnh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vực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giao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đường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bộ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–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đường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sắt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có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hiệu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lực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ngày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01/01/2014:</w:t>
        </w:r>
      </w:ins>
    </w:p>
    <w:p w:rsidR="00B151BB" w:rsidRPr="00B151BB" w:rsidRDefault="00B151BB" w:rsidP="00B151BB">
      <w:pPr>
        <w:shd w:val="clear" w:color="auto" w:fill="FFFFFF"/>
        <w:spacing w:after="0" w:line="279" w:lineRule="atLeast"/>
        <w:textAlignment w:val="baseline"/>
        <w:rPr>
          <w:ins w:id="5" w:author="Unknown"/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>
            <wp:extent cx="6099175" cy="4580890"/>
            <wp:effectExtent l="0" t="0" r="0" b="0"/>
            <wp:docPr id="1" name="Picture 1" descr="http://cdn.ringring.vn/resize/image/0/0/633/648678.jpg?w=640&amp;h=10000&amp;v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.ringring.vn/resize/image/0/0/633/648678.jpg?w=640&amp;h=10000&amp;v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1BB" w:rsidRPr="00B151BB" w:rsidRDefault="00B151BB" w:rsidP="00B151BB">
      <w:pPr>
        <w:shd w:val="clear" w:color="auto" w:fill="FFFFFF"/>
        <w:spacing w:after="0" w:line="279" w:lineRule="atLeast"/>
        <w:jc w:val="both"/>
        <w:textAlignment w:val="baseline"/>
        <w:rPr>
          <w:ins w:id="6" w:author="Unknown"/>
          <w:rFonts w:ascii="Arial" w:eastAsia="Times New Roman" w:hAnsi="Arial" w:cs="Arial"/>
          <w:color w:val="333333"/>
          <w:sz w:val="20"/>
          <w:szCs w:val="20"/>
        </w:rPr>
      </w:pPr>
      <w:ins w:id="7" w:author="Unknown">
        <w:r w:rsidRPr="00B151BB">
          <w:rPr>
            <w:rFonts w:ascii="Arial" w:eastAsia="Times New Roman" w:hAnsi="Arial" w:cs="Arial"/>
            <w:b/>
            <w:bCs/>
            <w:color w:val="333333"/>
            <w:sz w:val="20"/>
            <w:szCs w:val="20"/>
            <w:bdr w:val="none" w:sz="0" w:space="0" w:color="auto" w:frame="1"/>
          </w:rPr>
          <w:t>1.</w:t>
        </w:r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 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Lỗi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điều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khiển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proofErr w:type="gram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xe</w:t>
        </w:r>
        <w:proofErr w:type="spellEnd"/>
        <w:proofErr w:type="gram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máy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đội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mũ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bảo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hiểm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bị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tiền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100.000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đến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200.000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.</w:t>
        </w:r>
      </w:ins>
    </w:p>
    <w:p w:rsidR="00B151BB" w:rsidRPr="00B151BB" w:rsidRDefault="00B151BB" w:rsidP="00B151BB">
      <w:pPr>
        <w:shd w:val="clear" w:color="auto" w:fill="FFFFFF"/>
        <w:spacing w:after="0" w:line="279" w:lineRule="atLeast"/>
        <w:jc w:val="both"/>
        <w:textAlignment w:val="baseline"/>
        <w:rPr>
          <w:ins w:id="8" w:author="Unknown"/>
          <w:rFonts w:ascii="Arial" w:eastAsia="Times New Roman" w:hAnsi="Arial" w:cs="Arial"/>
          <w:color w:val="333333"/>
          <w:sz w:val="20"/>
          <w:szCs w:val="20"/>
        </w:rPr>
      </w:pPr>
      <w:ins w:id="9" w:author="Unknown">
        <w:r w:rsidRPr="00B151BB">
          <w:rPr>
            <w:rFonts w:ascii="Arial" w:eastAsia="Times New Roman" w:hAnsi="Arial" w:cs="Arial"/>
            <w:b/>
            <w:bCs/>
            <w:color w:val="333333"/>
            <w:sz w:val="20"/>
            <w:szCs w:val="20"/>
            <w:bdr w:val="none" w:sz="0" w:space="0" w:color="auto" w:frame="1"/>
          </w:rPr>
          <w:t>2.</w:t>
        </w:r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 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Sử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dụng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ô,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điện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thoại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di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động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,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thiết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bị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âm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thanh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: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60.000 – 80.000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.</w:t>
        </w:r>
      </w:ins>
    </w:p>
    <w:p w:rsidR="00B151BB" w:rsidRPr="00B151BB" w:rsidRDefault="00B151BB" w:rsidP="00B151BB">
      <w:pPr>
        <w:shd w:val="clear" w:color="auto" w:fill="FFFFFF"/>
        <w:spacing w:after="0" w:line="279" w:lineRule="atLeast"/>
        <w:jc w:val="both"/>
        <w:textAlignment w:val="baseline"/>
        <w:rPr>
          <w:ins w:id="10" w:author="Unknown"/>
          <w:rFonts w:ascii="Arial" w:eastAsia="Times New Roman" w:hAnsi="Arial" w:cs="Arial"/>
          <w:color w:val="333333"/>
          <w:sz w:val="20"/>
          <w:szCs w:val="20"/>
        </w:rPr>
      </w:pPr>
      <w:ins w:id="11" w:author="Unknown">
        <w:r w:rsidRPr="00B151BB">
          <w:rPr>
            <w:rFonts w:ascii="Arial" w:eastAsia="Times New Roman" w:hAnsi="Arial" w:cs="Arial"/>
            <w:b/>
            <w:bCs/>
            <w:color w:val="333333"/>
            <w:sz w:val="20"/>
            <w:szCs w:val="20"/>
            <w:bdr w:val="none" w:sz="0" w:space="0" w:color="auto" w:frame="1"/>
          </w:rPr>
          <w:t>3.</w:t>
        </w:r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 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Điều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khiển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proofErr w:type="gram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xe</w:t>
        </w:r>
        <w:proofErr w:type="spellEnd"/>
        <w:proofErr w:type="gram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chạy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dàn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hàng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ngang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03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xe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trở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lên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: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80.000 – 100.000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.</w:t>
        </w:r>
      </w:ins>
    </w:p>
    <w:p w:rsidR="00B151BB" w:rsidRPr="00B151BB" w:rsidRDefault="00B151BB" w:rsidP="00B151BB">
      <w:pPr>
        <w:shd w:val="clear" w:color="auto" w:fill="FFFFFF"/>
        <w:spacing w:after="0" w:line="279" w:lineRule="atLeast"/>
        <w:jc w:val="both"/>
        <w:textAlignment w:val="baseline"/>
        <w:rPr>
          <w:ins w:id="12" w:author="Unknown"/>
          <w:rFonts w:ascii="Arial" w:eastAsia="Times New Roman" w:hAnsi="Arial" w:cs="Arial"/>
          <w:color w:val="333333"/>
          <w:sz w:val="20"/>
          <w:szCs w:val="20"/>
        </w:rPr>
      </w:pPr>
      <w:ins w:id="13" w:author="Unknown">
        <w:r w:rsidRPr="00B151BB">
          <w:rPr>
            <w:rFonts w:ascii="Arial" w:eastAsia="Times New Roman" w:hAnsi="Arial" w:cs="Arial"/>
            <w:b/>
            <w:bCs/>
            <w:color w:val="333333"/>
            <w:sz w:val="20"/>
            <w:szCs w:val="20"/>
            <w:bdr w:val="none" w:sz="0" w:space="0" w:color="auto" w:frame="1"/>
          </w:rPr>
          <w:t>4.</w:t>
        </w:r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 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Chuyển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làn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đường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đúng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nơi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được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phép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hoặc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có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tín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hiệu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báo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trước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: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80.000 – 100.000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.</w:t>
        </w:r>
      </w:ins>
    </w:p>
    <w:p w:rsidR="00B151BB" w:rsidRPr="00B151BB" w:rsidRDefault="00B151BB" w:rsidP="00B151BB">
      <w:pPr>
        <w:shd w:val="clear" w:color="auto" w:fill="FFFFFF"/>
        <w:spacing w:after="0" w:line="279" w:lineRule="atLeast"/>
        <w:jc w:val="both"/>
        <w:textAlignment w:val="baseline"/>
        <w:rPr>
          <w:ins w:id="14" w:author="Unknown"/>
          <w:rFonts w:ascii="Arial" w:eastAsia="Times New Roman" w:hAnsi="Arial" w:cs="Arial"/>
          <w:color w:val="333333"/>
          <w:sz w:val="20"/>
          <w:szCs w:val="20"/>
        </w:rPr>
      </w:pPr>
      <w:ins w:id="15" w:author="Unknown">
        <w:r w:rsidRPr="00B151BB">
          <w:rPr>
            <w:rFonts w:ascii="Arial" w:eastAsia="Times New Roman" w:hAnsi="Arial" w:cs="Arial"/>
            <w:b/>
            <w:bCs/>
            <w:color w:val="333333"/>
            <w:sz w:val="20"/>
            <w:szCs w:val="20"/>
            <w:bdr w:val="none" w:sz="0" w:space="0" w:color="auto" w:frame="1"/>
          </w:rPr>
          <w:lastRenderedPageBreak/>
          <w:t>5.</w:t>
        </w:r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 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chấp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hành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hiệu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lệnh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,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chỉ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dẫn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của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biển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báo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hiệu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,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vạch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kẻ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đường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: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tiền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100.000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đến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200.000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.</w:t>
        </w:r>
      </w:ins>
    </w:p>
    <w:p w:rsidR="00B151BB" w:rsidRPr="00B151BB" w:rsidRDefault="00B151BB" w:rsidP="00B151BB">
      <w:pPr>
        <w:shd w:val="clear" w:color="auto" w:fill="FFFFFF"/>
        <w:spacing w:after="0" w:line="279" w:lineRule="atLeast"/>
        <w:jc w:val="both"/>
        <w:textAlignment w:val="baseline"/>
        <w:rPr>
          <w:ins w:id="16" w:author="Unknown"/>
          <w:rFonts w:ascii="Arial" w:eastAsia="Times New Roman" w:hAnsi="Arial" w:cs="Arial"/>
          <w:color w:val="333333"/>
          <w:sz w:val="20"/>
          <w:szCs w:val="20"/>
        </w:rPr>
      </w:pPr>
      <w:ins w:id="17" w:author="Unknown">
        <w:r w:rsidRPr="00B151BB">
          <w:rPr>
            <w:rFonts w:ascii="Arial" w:eastAsia="Times New Roman" w:hAnsi="Arial" w:cs="Arial"/>
            <w:b/>
            <w:bCs/>
            <w:color w:val="333333"/>
            <w:sz w:val="20"/>
            <w:szCs w:val="20"/>
            <w:bdr w:val="none" w:sz="0" w:space="0" w:color="auto" w:frame="1"/>
          </w:rPr>
          <w:t>6.</w:t>
        </w:r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 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vào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đường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cao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tốc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dành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cho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proofErr w:type="gram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xe</w:t>
        </w:r>
        <w:proofErr w:type="spellEnd"/>
        <w:proofErr w:type="gram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máy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: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200.000 – 400.000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.</w:t>
        </w:r>
      </w:ins>
    </w:p>
    <w:p w:rsidR="00B151BB" w:rsidRPr="00B151BB" w:rsidRDefault="00B151BB" w:rsidP="00B151BB">
      <w:pPr>
        <w:shd w:val="clear" w:color="auto" w:fill="FFFFFF"/>
        <w:spacing w:after="0" w:line="279" w:lineRule="atLeast"/>
        <w:jc w:val="both"/>
        <w:textAlignment w:val="baseline"/>
        <w:rPr>
          <w:ins w:id="18" w:author="Unknown"/>
          <w:rFonts w:ascii="Arial" w:eastAsia="Times New Roman" w:hAnsi="Arial" w:cs="Arial"/>
          <w:color w:val="333333"/>
          <w:sz w:val="20"/>
          <w:szCs w:val="20"/>
        </w:rPr>
      </w:pPr>
      <w:ins w:id="19" w:author="Unknown">
        <w:r w:rsidRPr="00B151BB">
          <w:rPr>
            <w:rFonts w:ascii="Arial" w:eastAsia="Times New Roman" w:hAnsi="Arial" w:cs="Arial"/>
            <w:b/>
            <w:bCs/>
            <w:color w:val="333333"/>
            <w:sz w:val="20"/>
            <w:szCs w:val="20"/>
            <w:bdr w:val="none" w:sz="0" w:space="0" w:color="auto" w:frame="1"/>
          </w:rPr>
          <w:t>7.</w:t>
        </w:r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 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Lỗi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điều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khiển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proofErr w:type="gram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xe</w:t>
        </w:r>
        <w:proofErr w:type="spellEnd"/>
        <w:proofErr w:type="gram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máy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có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giấy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đăng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ký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xe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máy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: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người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điều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khiển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phương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tiện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sẽ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bị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tiền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300.000 - 400.000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.</w:t>
        </w:r>
      </w:ins>
    </w:p>
    <w:p w:rsidR="00B151BB" w:rsidRPr="00B151BB" w:rsidRDefault="00B151BB" w:rsidP="00B151BB">
      <w:pPr>
        <w:shd w:val="clear" w:color="auto" w:fill="FFFFFF"/>
        <w:spacing w:after="0" w:line="279" w:lineRule="atLeast"/>
        <w:jc w:val="both"/>
        <w:textAlignment w:val="baseline"/>
        <w:rPr>
          <w:ins w:id="20" w:author="Unknown"/>
          <w:rFonts w:ascii="Arial" w:eastAsia="Times New Roman" w:hAnsi="Arial" w:cs="Arial"/>
          <w:color w:val="333333"/>
          <w:sz w:val="20"/>
          <w:szCs w:val="20"/>
        </w:rPr>
      </w:pPr>
      <w:ins w:id="21" w:author="Unknown">
        <w:r w:rsidRPr="00B151BB">
          <w:rPr>
            <w:rFonts w:ascii="Arial" w:eastAsia="Times New Roman" w:hAnsi="Arial" w:cs="Arial"/>
            <w:b/>
            <w:bCs/>
            <w:color w:val="333333"/>
            <w:sz w:val="20"/>
            <w:szCs w:val="20"/>
            <w:bdr w:val="none" w:sz="0" w:space="0" w:color="auto" w:frame="1"/>
          </w:rPr>
          <w:t>8.</w:t>
        </w:r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 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mang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proofErr w:type="gram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theo</w:t>
        </w:r>
        <w:proofErr w:type="spellEnd"/>
        <w:proofErr w:type="gram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Giấy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phép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lái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xe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. </w:t>
        </w:r>
        <w:proofErr w:type="spellStart"/>
        <w:proofErr w:type="gram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tiền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80.000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đến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120.000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.</w:t>
        </w:r>
        <w:proofErr w:type="gramEnd"/>
      </w:ins>
    </w:p>
    <w:p w:rsidR="00B151BB" w:rsidRPr="00B151BB" w:rsidRDefault="00B151BB" w:rsidP="00B151BB">
      <w:pPr>
        <w:shd w:val="clear" w:color="auto" w:fill="FFFFFF"/>
        <w:spacing w:after="0" w:line="279" w:lineRule="atLeast"/>
        <w:jc w:val="both"/>
        <w:textAlignment w:val="baseline"/>
        <w:rPr>
          <w:ins w:id="22" w:author="Unknown"/>
          <w:rFonts w:ascii="Arial" w:eastAsia="Times New Roman" w:hAnsi="Arial" w:cs="Arial"/>
          <w:color w:val="333333"/>
          <w:sz w:val="20"/>
          <w:szCs w:val="20"/>
        </w:rPr>
      </w:pPr>
      <w:ins w:id="23" w:author="Unknown">
        <w:r w:rsidRPr="00B151BB">
          <w:rPr>
            <w:rFonts w:ascii="Arial" w:eastAsia="Times New Roman" w:hAnsi="Arial" w:cs="Arial"/>
            <w:b/>
            <w:bCs/>
            <w:color w:val="333333"/>
            <w:sz w:val="20"/>
            <w:szCs w:val="20"/>
            <w:bdr w:val="none" w:sz="0" w:space="0" w:color="auto" w:frame="1"/>
          </w:rPr>
          <w:t>9.</w:t>
        </w:r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 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mang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proofErr w:type="gram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theo</w:t>
        </w:r>
        <w:proofErr w:type="spellEnd"/>
        <w:proofErr w:type="gram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Giấy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đăng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ký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xe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. </w:t>
        </w:r>
        <w:proofErr w:type="spellStart"/>
        <w:proofErr w:type="gram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tiền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80.000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đến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120.000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.</w:t>
        </w:r>
        <w:proofErr w:type="gramEnd"/>
      </w:ins>
    </w:p>
    <w:p w:rsidR="00B151BB" w:rsidRPr="00B151BB" w:rsidRDefault="00B151BB" w:rsidP="00B151BB">
      <w:pPr>
        <w:shd w:val="clear" w:color="auto" w:fill="FFFFFF"/>
        <w:spacing w:after="0" w:line="279" w:lineRule="atLeast"/>
        <w:jc w:val="both"/>
        <w:textAlignment w:val="baseline"/>
        <w:rPr>
          <w:ins w:id="24" w:author="Unknown"/>
          <w:rFonts w:ascii="Arial" w:eastAsia="Times New Roman" w:hAnsi="Arial" w:cs="Arial"/>
          <w:color w:val="333333"/>
          <w:sz w:val="20"/>
          <w:szCs w:val="20"/>
        </w:rPr>
      </w:pPr>
      <w:ins w:id="25" w:author="Unknown">
        <w:r w:rsidRPr="00B151BB">
          <w:rPr>
            <w:rFonts w:ascii="Arial" w:eastAsia="Times New Roman" w:hAnsi="Arial" w:cs="Arial"/>
            <w:b/>
            <w:bCs/>
            <w:color w:val="333333"/>
            <w:sz w:val="20"/>
            <w:szCs w:val="20"/>
            <w:bdr w:val="none" w:sz="0" w:space="0" w:color="auto" w:frame="1"/>
          </w:rPr>
          <w:t>10.</w:t>
        </w:r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 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Lỗi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điều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khiển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xe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máy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có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giấy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phép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lái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xe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: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tiền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800.000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đến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1.200.000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đối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với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người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điều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khiển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xe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mô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tô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có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Giấy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phép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lái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xe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hoặc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sử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dụng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Giấy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phép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lái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xe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do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cơ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quan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có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thẩm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quyền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cấp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,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Giấy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phép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lái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xe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bị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tẩy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xóa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.</w:t>
        </w:r>
      </w:ins>
    </w:p>
    <w:p w:rsidR="00B151BB" w:rsidRPr="00B151BB" w:rsidRDefault="00B151BB" w:rsidP="00B151BB">
      <w:pPr>
        <w:shd w:val="clear" w:color="auto" w:fill="FFFFFF"/>
        <w:spacing w:after="0" w:line="279" w:lineRule="atLeast"/>
        <w:jc w:val="both"/>
        <w:textAlignment w:val="baseline"/>
        <w:rPr>
          <w:ins w:id="26" w:author="Unknown"/>
          <w:rFonts w:ascii="Arial" w:eastAsia="Times New Roman" w:hAnsi="Arial" w:cs="Arial"/>
          <w:color w:val="333333"/>
          <w:sz w:val="20"/>
          <w:szCs w:val="20"/>
        </w:rPr>
      </w:pPr>
      <w:ins w:id="27" w:author="Unknown">
        <w:r w:rsidRPr="00B151BB">
          <w:rPr>
            <w:rFonts w:ascii="Arial" w:eastAsia="Times New Roman" w:hAnsi="Arial" w:cs="Arial"/>
            <w:b/>
            <w:bCs/>
            <w:color w:val="333333"/>
            <w:sz w:val="20"/>
            <w:szCs w:val="20"/>
            <w:bdr w:val="none" w:sz="0" w:space="0" w:color="auto" w:frame="1"/>
          </w:rPr>
          <w:t>11.</w:t>
        </w:r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 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Điều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khiển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proofErr w:type="gram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xe</w:t>
        </w:r>
        <w:proofErr w:type="spellEnd"/>
        <w:proofErr w:type="gram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chạy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quá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tốc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độ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quy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định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5km/h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đến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dưới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10km/h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tiền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100.000 - 200.000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.</w:t>
        </w:r>
      </w:ins>
    </w:p>
    <w:p w:rsidR="00B151BB" w:rsidRPr="00B151BB" w:rsidRDefault="00B151BB" w:rsidP="00B151BB">
      <w:pPr>
        <w:shd w:val="clear" w:color="auto" w:fill="FFFFFF"/>
        <w:spacing w:after="0" w:line="279" w:lineRule="atLeast"/>
        <w:jc w:val="both"/>
        <w:textAlignment w:val="baseline"/>
        <w:rPr>
          <w:ins w:id="28" w:author="Unknown"/>
          <w:rFonts w:ascii="Arial" w:eastAsia="Times New Roman" w:hAnsi="Arial" w:cs="Arial"/>
          <w:color w:val="333333"/>
          <w:sz w:val="20"/>
          <w:szCs w:val="20"/>
        </w:rPr>
      </w:pPr>
      <w:ins w:id="29" w:author="Unknown">
        <w:r w:rsidRPr="00B151BB">
          <w:rPr>
            <w:rFonts w:ascii="Arial" w:eastAsia="Times New Roman" w:hAnsi="Arial" w:cs="Arial"/>
            <w:b/>
            <w:bCs/>
            <w:color w:val="333333"/>
            <w:sz w:val="20"/>
            <w:szCs w:val="20"/>
            <w:bdr w:val="none" w:sz="0" w:space="0" w:color="auto" w:frame="1"/>
          </w:rPr>
          <w:t>12.</w:t>
        </w:r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 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sử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dụng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đủ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đèn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chiếu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sáng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trời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tối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hoặc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sương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mù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,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thời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tiết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xấu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hạn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chế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tầm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nhìn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;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sử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dụng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đèn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chiếu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xa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tránh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proofErr w:type="gram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xe</w:t>
        </w:r>
        <w:proofErr w:type="spellEnd"/>
        <w:proofErr w:type="gram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ngược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chiều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: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tiền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80.000 - 100.000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.</w:t>
        </w:r>
      </w:ins>
    </w:p>
    <w:p w:rsidR="00B151BB" w:rsidRPr="00B151BB" w:rsidRDefault="00B151BB" w:rsidP="00B151BB">
      <w:pPr>
        <w:shd w:val="clear" w:color="auto" w:fill="FFFFFF"/>
        <w:spacing w:after="0" w:line="279" w:lineRule="atLeast"/>
        <w:jc w:val="both"/>
        <w:textAlignment w:val="baseline"/>
        <w:rPr>
          <w:ins w:id="30" w:author="Unknown"/>
          <w:rFonts w:ascii="Arial" w:eastAsia="Times New Roman" w:hAnsi="Arial" w:cs="Arial"/>
          <w:color w:val="333333"/>
          <w:sz w:val="20"/>
          <w:szCs w:val="20"/>
        </w:rPr>
      </w:pPr>
      <w:ins w:id="31" w:author="Unknown">
        <w:r w:rsidRPr="00B151BB">
          <w:rPr>
            <w:rFonts w:ascii="Arial" w:eastAsia="Times New Roman" w:hAnsi="Arial" w:cs="Arial"/>
            <w:b/>
            <w:bCs/>
            <w:color w:val="333333"/>
            <w:sz w:val="20"/>
            <w:szCs w:val="20"/>
            <w:bdr w:val="none" w:sz="0" w:space="0" w:color="auto" w:frame="1"/>
          </w:rPr>
          <w:t>13.</w:t>
        </w:r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 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nhường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đường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cho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proofErr w:type="gram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xe</w:t>
        </w:r>
        <w:proofErr w:type="spellEnd"/>
        <w:proofErr w:type="gram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trên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đường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ưu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tiên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,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đường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chính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bất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kỳ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hướng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nào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tới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tại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nơi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đường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giao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nhau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,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tiền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80.000 - 100.000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.</w:t>
        </w:r>
      </w:ins>
    </w:p>
    <w:p w:rsidR="00B151BB" w:rsidRPr="00B151BB" w:rsidRDefault="00B151BB" w:rsidP="00B151BB">
      <w:pPr>
        <w:shd w:val="clear" w:color="auto" w:fill="FFFFFF"/>
        <w:spacing w:after="0" w:line="279" w:lineRule="atLeast"/>
        <w:jc w:val="both"/>
        <w:textAlignment w:val="baseline"/>
        <w:rPr>
          <w:ins w:id="32" w:author="Unknown"/>
          <w:rFonts w:ascii="Arial" w:eastAsia="Times New Roman" w:hAnsi="Arial" w:cs="Arial"/>
          <w:color w:val="333333"/>
          <w:sz w:val="20"/>
          <w:szCs w:val="20"/>
        </w:rPr>
      </w:pPr>
      <w:ins w:id="33" w:author="Unknown">
        <w:r w:rsidRPr="00B151BB">
          <w:rPr>
            <w:rFonts w:ascii="Arial" w:eastAsia="Times New Roman" w:hAnsi="Arial" w:cs="Arial"/>
            <w:b/>
            <w:bCs/>
            <w:color w:val="333333"/>
            <w:sz w:val="20"/>
            <w:szCs w:val="20"/>
            <w:bdr w:val="none" w:sz="0" w:space="0" w:color="auto" w:frame="1"/>
          </w:rPr>
          <w:t>14.</w:t>
        </w:r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 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Điều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khiển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proofErr w:type="gram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xe</w:t>
        </w:r>
        <w:proofErr w:type="spellEnd"/>
        <w:proofErr w:type="gram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bên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phải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theo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chiều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của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mình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;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đúng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phần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đường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hoặc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làn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đường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quy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định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, 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200.000 - 400.000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.</w:t>
        </w:r>
      </w:ins>
    </w:p>
    <w:p w:rsidR="00B151BB" w:rsidRPr="00B151BB" w:rsidRDefault="00B151BB" w:rsidP="00B151BB">
      <w:pPr>
        <w:shd w:val="clear" w:color="auto" w:fill="FFFFFF"/>
        <w:spacing w:after="0" w:line="279" w:lineRule="atLeast"/>
        <w:jc w:val="both"/>
        <w:textAlignment w:val="baseline"/>
        <w:rPr>
          <w:ins w:id="34" w:author="Unknown"/>
          <w:rFonts w:ascii="Arial" w:eastAsia="Times New Roman" w:hAnsi="Arial" w:cs="Arial"/>
          <w:color w:val="333333"/>
          <w:sz w:val="20"/>
          <w:szCs w:val="20"/>
        </w:rPr>
      </w:pPr>
      <w:ins w:id="35" w:author="Unknown">
        <w:r w:rsidRPr="00B151BB">
          <w:rPr>
            <w:rFonts w:ascii="Arial" w:eastAsia="Times New Roman" w:hAnsi="Arial" w:cs="Arial"/>
            <w:b/>
            <w:bCs/>
            <w:color w:val="333333"/>
            <w:sz w:val="20"/>
            <w:szCs w:val="20"/>
            <w:bdr w:val="none" w:sz="0" w:space="0" w:color="auto" w:frame="1"/>
          </w:rPr>
          <w:t>15.</w:t>
        </w:r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 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Điều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khiển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proofErr w:type="gram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xe</w:t>
        </w:r>
        <w:proofErr w:type="spellEnd"/>
        <w:proofErr w:type="gram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chạy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quá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tốc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độ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quy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định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10 km/h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đến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20 km/h,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tiền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500.000 - 1.000.000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.</w:t>
        </w:r>
      </w:ins>
    </w:p>
    <w:p w:rsidR="00B151BB" w:rsidRPr="00B151BB" w:rsidRDefault="00B151BB" w:rsidP="00B151BB">
      <w:pPr>
        <w:shd w:val="clear" w:color="auto" w:fill="FFFFFF"/>
        <w:spacing w:after="0" w:line="279" w:lineRule="atLeast"/>
        <w:jc w:val="both"/>
        <w:textAlignment w:val="baseline"/>
        <w:rPr>
          <w:ins w:id="36" w:author="Unknown"/>
          <w:rFonts w:ascii="Arial" w:eastAsia="Times New Roman" w:hAnsi="Arial" w:cs="Arial"/>
          <w:color w:val="333333"/>
          <w:sz w:val="20"/>
          <w:szCs w:val="20"/>
        </w:rPr>
      </w:pPr>
      <w:ins w:id="37" w:author="Unknown">
        <w:r w:rsidRPr="00B151BB">
          <w:rPr>
            <w:rFonts w:ascii="Arial" w:eastAsia="Times New Roman" w:hAnsi="Arial" w:cs="Arial"/>
            <w:b/>
            <w:bCs/>
            <w:color w:val="333333"/>
            <w:sz w:val="20"/>
            <w:szCs w:val="20"/>
            <w:bdr w:val="none" w:sz="0" w:space="0" w:color="auto" w:frame="1"/>
          </w:rPr>
          <w:t>16.</w:t>
        </w:r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 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chấp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hành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hiệu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lệnh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,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hướng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dẫn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của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người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điều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khiển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giao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hoặc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người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kiểm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soát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giao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tiền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200.000 - 400.000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.</w:t>
        </w:r>
      </w:ins>
    </w:p>
    <w:p w:rsidR="00B151BB" w:rsidRPr="00B151BB" w:rsidRDefault="00B151BB" w:rsidP="00B151BB">
      <w:pPr>
        <w:shd w:val="clear" w:color="auto" w:fill="FFFFFF"/>
        <w:spacing w:after="0" w:line="279" w:lineRule="atLeast"/>
        <w:jc w:val="both"/>
        <w:textAlignment w:val="baseline"/>
        <w:rPr>
          <w:ins w:id="38" w:author="Unknown"/>
          <w:rFonts w:ascii="Arial" w:eastAsia="Times New Roman" w:hAnsi="Arial" w:cs="Arial"/>
          <w:color w:val="333333"/>
          <w:sz w:val="20"/>
          <w:szCs w:val="20"/>
        </w:rPr>
      </w:pPr>
      <w:ins w:id="39" w:author="Unknown">
        <w:r w:rsidRPr="00B151BB">
          <w:rPr>
            <w:rFonts w:ascii="Arial" w:eastAsia="Times New Roman" w:hAnsi="Arial" w:cs="Arial"/>
            <w:b/>
            <w:bCs/>
            <w:color w:val="333333"/>
            <w:sz w:val="20"/>
            <w:szCs w:val="20"/>
            <w:bdr w:val="none" w:sz="0" w:space="0" w:color="auto" w:frame="1"/>
          </w:rPr>
          <w:t>17.</w:t>
        </w:r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 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Lỗi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vượt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đèn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đỏ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: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200.000 – 400.000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.</w:t>
        </w:r>
      </w:ins>
    </w:p>
    <w:p w:rsidR="00B151BB" w:rsidRPr="00B151BB" w:rsidRDefault="00B151BB" w:rsidP="00B151BB">
      <w:pPr>
        <w:shd w:val="clear" w:color="auto" w:fill="FFFFFF"/>
        <w:spacing w:after="0" w:line="279" w:lineRule="atLeast"/>
        <w:jc w:val="both"/>
        <w:textAlignment w:val="baseline"/>
        <w:rPr>
          <w:ins w:id="40" w:author="Unknown"/>
          <w:rFonts w:ascii="Arial" w:eastAsia="Times New Roman" w:hAnsi="Arial" w:cs="Arial"/>
          <w:color w:val="333333"/>
          <w:sz w:val="20"/>
          <w:szCs w:val="20"/>
        </w:rPr>
      </w:pPr>
      <w:ins w:id="41" w:author="Unknown">
        <w:r w:rsidRPr="00B151BB">
          <w:rPr>
            <w:rFonts w:ascii="Arial" w:eastAsia="Times New Roman" w:hAnsi="Arial" w:cs="Arial"/>
            <w:b/>
            <w:bCs/>
            <w:color w:val="333333"/>
            <w:sz w:val="20"/>
            <w:szCs w:val="20"/>
            <w:bdr w:val="none" w:sz="0" w:space="0" w:color="auto" w:frame="1"/>
          </w:rPr>
          <w:t>18.</w:t>
        </w:r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 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Lỗi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vượt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đèn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vàng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sắp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chuyển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sang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đèn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đỏ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: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100.000 – 200.000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.</w:t>
        </w:r>
      </w:ins>
    </w:p>
    <w:p w:rsidR="00B151BB" w:rsidRPr="00B151BB" w:rsidRDefault="00B151BB" w:rsidP="00B151BB">
      <w:pPr>
        <w:shd w:val="clear" w:color="auto" w:fill="FFFFFF"/>
        <w:spacing w:after="0" w:line="279" w:lineRule="atLeast"/>
        <w:jc w:val="both"/>
        <w:textAlignment w:val="baseline"/>
        <w:rPr>
          <w:ins w:id="42" w:author="Unknown"/>
          <w:rFonts w:ascii="Arial" w:eastAsia="Times New Roman" w:hAnsi="Arial" w:cs="Arial"/>
          <w:color w:val="333333"/>
          <w:sz w:val="20"/>
          <w:szCs w:val="20"/>
        </w:rPr>
      </w:pPr>
      <w:ins w:id="43" w:author="Unknown">
        <w:r w:rsidRPr="00B151BB">
          <w:rPr>
            <w:rFonts w:ascii="Arial" w:eastAsia="Times New Roman" w:hAnsi="Arial" w:cs="Arial"/>
            <w:b/>
            <w:bCs/>
            <w:color w:val="333333"/>
            <w:sz w:val="20"/>
            <w:szCs w:val="20"/>
            <w:bdr w:val="none" w:sz="0" w:space="0" w:color="auto" w:frame="1"/>
          </w:rPr>
          <w:t>19.</w:t>
        </w:r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 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Trong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máu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hoặc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hơi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thở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có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nồng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độ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cồn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vượt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quá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50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miligam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đến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80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miligam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/100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mililít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máu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hoặc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vượt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quá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0,25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miligam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đến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0,4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miligam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/1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lít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khí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thở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: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500.000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đến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1.000.000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.</w:t>
        </w:r>
      </w:ins>
    </w:p>
    <w:p w:rsidR="00B151BB" w:rsidRPr="00B151BB" w:rsidRDefault="00B151BB" w:rsidP="00B151BB">
      <w:pPr>
        <w:shd w:val="clear" w:color="auto" w:fill="FFFFFF"/>
        <w:spacing w:after="0" w:line="279" w:lineRule="atLeast"/>
        <w:jc w:val="both"/>
        <w:textAlignment w:val="baseline"/>
        <w:rPr>
          <w:ins w:id="44" w:author="Unknown"/>
          <w:rFonts w:ascii="Arial" w:eastAsia="Times New Roman" w:hAnsi="Arial" w:cs="Arial"/>
          <w:color w:val="333333"/>
          <w:sz w:val="20"/>
          <w:szCs w:val="20"/>
        </w:rPr>
      </w:pPr>
      <w:ins w:id="45" w:author="Unknown">
        <w:r w:rsidRPr="00B151BB">
          <w:rPr>
            <w:rFonts w:ascii="Arial" w:eastAsia="Times New Roman" w:hAnsi="Arial" w:cs="Arial"/>
            <w:b/>
            <w:bCs/>
            <w:color w:val="333333"/>
            <w:sz w:val="20"/>
            <w:szCs w:val="20"/>
            <w:bdr w:val="none" w:sz="0" w:space="0" w:color="auto" w:frame="1"/>
          </w:rPr>
          <w:t>20.</w:t>
        </w:r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 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Vượt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bên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phải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trong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các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trường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hợp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được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phép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,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tiền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200.000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đến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400.000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.</w:t>
        </w:r>
      </w:ins>
    </w:p>
    <w:p w:rsidR="00B151BB" w:rsidRPr="00B151BB" w:rsidRDefault="00B151BB" w:rsidP="00B151BB">
      <w:pPr>
        <w:shd w:val="clear" w:color="auto" w:fill="FFFFFF"/>
        <w:spacing w:after="0" w:line="279" w:lineRule="atLeast"/>
        <w:jc w:val="both"/>
        <w:textAlignment w:val="baseline"/>
        <w:rPr>
          <w:ins w:id="46" w:author="Unknown"/>
          <w:rFonts w:ascii="Arial" w:eastAsia="Times New Roman" w:hAnsi="Arial" w:cs="Arial"/>
          <w:color w:val="333333"/>
          <w:sz w:val="20"/>
          <w:szCs w:val="20"/>
        </w:rPr>
      </w:pPr>
      <w:ins w:id="47" w:author="Unknown">
        <w:r w:rsidRPr="00B151BB">
          <w:rPr>
            <w:rFonts w:ascii="Arial" w:eastAsia="Times New Roman" w:hAnsi="Arial" w:cs="Arial"/>
            <w:b/>
            <w:bCs/>
            <w:color w:val="333333"/>
            <w:sz w:val="20"/>
            <w:szCs w:val="20"/>
            <w:bdr w:val="none" w:sz="0" w:space="0" w:color="auto" w:frame="1"/>
          </w:rPr>
          <w:t>21.</w:t>
        </w:r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 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Trong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máu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hoặc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hơi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thở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có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nồng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độ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cồn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vượt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quá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80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miligam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/100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mililít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máu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hoặc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vượt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quá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0</w:t>
        </w:r>
        <w:proofErr w:type="gram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,4</w:t>
        </w:r>
        <w:proofErr w:type="gram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miligam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/1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lít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khí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thở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: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2.000.000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đến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3.000.000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.</w:t>
        </w:r>
      </w:ins>
    </w:p>
    <w:p w:rsidR="00B151BB" w:rsidRPr="00B151BB" w:rsidRDefault="00B151BB" w:rsidP="00B151BB">
      <w:pPr>
        <w:shd w:val="clear" w:color="auto" w:fill="FFFFFF"/>
        <w:spacing w:after="0" w:line="279" w:lineRule="atLeast"/>
        <w:jc w:val="both"/>
        <w:textAlignment w:val="baseline"/>
        <w:rPr>
          <w:ins w:id="48" w:author="Unknown"/>
          <w:rFonts w:ascii="Arial" w:eastAsia="Times New Roman" w:hAnsi="Arial" w:cs="Arial"/>
          <w:color w:val="333333"/>
          <w:sz w:val="20"/>
          <w:szCs w:val="20"/>
        </w:rPr>
      </w:pPr>
      <w:ins w:id="49" w:author="Unknown">
        <w:r w:rsidRPr="00B151BB">
          <w:rPr>
            <w:rFonts w:ascii="Arial" w:eastAsia="Times New Roman" w:hAnsi="Arial" w:cs="Arial"/>
            <w:b/>
            <w:bCs/>
            <w:color w:val="333333"/>
            <w:sz w:val="20"/>
            <w:szCs w:val="20"/>
            <w:bdr w:val="none" w:sz="0" w:space="0" w:color="auto" w:frame="1"/>
          </w:rPr>
          <w:t>22.</w:t>
        </w:r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 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chú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ý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quan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sát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,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điều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khiển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proofErr w:type="gram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xe</w:t>
        </w:r>
        <w:proofErr w:type="spellEnd"/>
        <w:proofErr w:type="gram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chạy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quá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tốc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độ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quy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định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gây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TNGT,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2.000.000 - 3.000.000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.</w:t>
        </w:r>
      </w:ins>
    </w:p>
    <w:p w:rsidR="00B151BB" w:rsidRPr="00B151BB" w:rsidRDefault="00B151BB" w:rsidP="00B151BB">
      <w:pPr>
        <w:shd w:val="clear" w:color="auto" w:fill="FFFFFF"/>
        <w:spacing w:after="0" w:line="279" w:lineRule="atLeast"/>
        <w:jc w:val="both"/>
        <w:textAlignment w:val="baseline"/>
        <w:rPr>
          <w:ins w:id="50" w:author="Unknown"/>
          <w:rFonts w:ascii="Arial" w:eastAsia="Times New Roman" w:hAnsi="Arial" w:cs="Arial"/>
          <w:color w:val="333333"/>
          <w:sz w:val="20"/>
          <w:szCs w:val="20"/>
        </w:rPr>
      </w:pPr>
      <w:ins w:id="51" w:author="Unknown">
        <w:r w:rsidRPr="00B151BB">
          <w:rPr>
            <w:rFonts w:ascii="Arial" w:eastAsia="Times New Roman" w:hAnsi="Arial" w:cs="Arial"/>
            <w:b/>
            <w:bCs/>
            <w:color w:val="333333"/>
            <w:sz w:val="20"/>
            <w:szCs w:val="20"/>
            <w:bdr w:val="none" w:sz="0" w:space="0" w:color="auto" w:frame="1"/>
          </w:rPr>
          <w:t>23.</w:t>
        </w:r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 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Chở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người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ngồi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trên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proofErr w:type="gram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xe</w:t>
        </w:r>
        <w:proofErr w:type="spellEnd"/>
        <w:proofErr w:type="gram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đội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mũ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bảo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hiểm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hoặc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đội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mà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cài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quai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đúng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quy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cách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: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100.00 - 200.000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.</w:t>
        </w:r>
      </w:ins>
    </w:p>
    <w:p w:rsidR="00B151BB" w:rsidRPr="00B151BB" w:rsidRDefault="00B151BB" w:rsidP="00B151BB">
      <w:pPr>
        <w:shd w:val="clear" w:color="auto" w:fill="FFFFFF"/>
        <w:spacing w:after="0" w:line="279" w:lineRule="atLeast"/>
        <w:jc w:val="both"/>
        <w:textAlignment w:val="baseline"/>
        <w:rPr>
          <w:ins w:id="52" w:author="Unknown"/>
          <w:rFonts w:ascii="Arial" w:eastAsia="Times New Roman" w:hAnsi="Arial" w:cs="Arial"/>
          <w:color w:val="333333"/>
          <w:sz w:val="20"/>
          <w:szCs w:val="20"/>
        </w:rPr>
      </w:pPr>
      <w:ins w:id="53" w:author="Unknown">
        <w:r w:rsidRPr="00B151BB">
          <w:rPr>
            <w:rFonts w:ascii="Arial" w:eastAsia="Times New Roman" w:hAnsi="Arial" w:cs="Arial"/>
            <w:b/>
            <w:bCs/>
            <w:color w:val="333333"/>
            <w:sz w:val="20"/>
            <w:szCs w:val="20"/>
            <w:bdr w:val="none" w:sz="0" w:space="0" w:color="auto" w:frame="1"/>
          </w:rPr>
          <w:t>24.</w:t>
        </w:r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 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Sử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dụng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chân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chống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,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vật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khác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quệt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xuống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đường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proofErr w:type="gram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xe</w:t>
        </w:r>
        <w:proofErr w:type="spellEnd"/>
        <w:proofErr w:type="gram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đang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chạy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: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2.000.000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đến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3.000.000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.</w:t>
        </w:r>
      </w:ins>
    </w:p>
    <w:p w:rsidR="00B151BB" w:rsidRPr="00B151BB" w:rsidRDefault="00B151BB" w:rsidP="00B151BB">
      <w:pPr>
        <w:shd w:val="clear" w:color="auto" w:fill="FFFFFF"/>
        <w:spacing w:after="0" w:line="279" w:lineRule="atLeast"/>
        <w:jc w:val="both"/>
        <w:textAlignment w:val="baseline"/>
        <w:rPr>
          <w:ins w:id="54" w:author="Unknown"/>
          <w:rFonts w:ascii="Arial" w:eastAsia="Times New Roman" w:hAnsi="Arial" w:cs="Arial"/>
          <w:color w:val="333333"/>
          <w:sz w:val="20"/>
          <w:szCs w:val="20"/>
        </w:rPr>
      </w:pPr>
      <w:ins w:id="55" w:author="Unknown">
        <w:r w:rsidRPr="00B151BB">
          <w:rPr>
            <w:rFonts w:ascii="Arial" w:eastAsia="Times New Roman" w:hAnsi="Arial" w:cs="Arial"/>
            <w:b/>
            <w:bCs/>
            <w:color w:val="333333"/>
            <w:sz w:val="20"/>
            <w:szCs w:val="20"/>
            <w:bdr w:val="none" w:sz="0" w:space="0" w:color="auto" w:frame="1"/>
          </w:rPr>
          <w:t>25.</w:t>
        </w:r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 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Bấm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còi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,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rú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ga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liên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tục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;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bấm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còi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hơi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,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sử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dụng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đèn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chiếu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xa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trong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đô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thị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,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dân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cư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,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trừ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các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proofErr w:type="gram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xe</w:t>
        </w:r>
        <w:proofErr w:type="spellEnd"/>
        <w:proofErr w:type="gram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ưu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tiên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đang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làm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nhiệm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vụ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theo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quy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định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tiền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600.000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đến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800.00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.</w:t>
        </w:r>
      </w:ins>
    </w:p>
    <w:p w:rsidR="00B151BB" w:rsidRPr="00B151BB" w:rsidRDefault="00B151BB" w:rsidP="00B151BB">
      <w:pPr>
        <w:shd w:val="clear" w:color="auto" w:fill="FFFFFF"/>
        <w:spacing w:after="0" w:line="279" w:lineRule="atLeast"/>
        <w:jc w:val="both"/>
        <w:textAlignment w:val="baseline"/>
        <w:rPr>
          <w:ins w:id="56" w:author="Unknown"/>
          <w:rFonts w:ascii="Arial" w:eastAsia="Times New Roman" w:hAnsi="Arial" w:cs="Arial"/>
          <w:color w:val="333333"/>
          <w:sz w:val="20"/>
          <w:szCs w:val="20"/>
        </w:rPr>
      </w:pPr>
      <w:ins w:id="57" w:author="Unknown">
        <w:r w:rsidRPr="00B151BB">
          <w:rPr>
            <w:rFonts w:ascii="Arial" w:eastAsia="Times New Roman" w:hAnsi="Arial" w:cs="Arial"/>
            <w:b/>
            <w:bCs/>
            <w:color w:val="333333"/>
            <w:sz w:val="20"/>
            <w:szCs w:val="20"/>
            <w:bdr w:val="none" w:sz="0" w:space="0" w:color="auto" w:frame="1"/>
          </w:rPr>
          <w:t>26.</w:t>
        </w:r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 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Điều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khiển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proofErr w:type="gram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xe</w:t>
        </w:r>
        <w:proofErr w:type="spellEnd"/>
        <w:proofErr w:type="gram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175cm3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trở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lên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có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GPLX,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sử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dụng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GPLX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do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cơ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quan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có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thẩm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quyền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cấp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hoặc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bị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tẩy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xóa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. </w:t>
        </w:r>
        <w:proofErr w:type="spellStart"/>
        <w:proofErr w:type="gram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tiền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4.000.000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đến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6.000.000.</w:t>
        </w:r>
        <w:proofErr w:type="gram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thời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tịch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proofErr w:type="gram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thu</w:t>
        </w:r>
        <w:proofErr w:type="spellEnd"/>
        <w:proofErr w:type="gram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GPLX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hợp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lệ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.</w:t>
        </w:r>
      </w:ins>
    </w:p>
    <w:p w:rsidR="00B151BB" w:rsidRPr="00B151BB" w:rsidRDefault="00B151BB" w:rsidP="00B151BB">
      <w:pPr>
        <w:shd w:val="clear" w:color="auto" w:fill="FFFFFF"/>
        <w:spacing w:after="0" w:line="279" w:lineRule="atLeast"/>
        <w:jc w:val="both"/>
        <w:textAlignment w:val="baseline"/>
        <w:rPr>
          <w:ins w:id="58" w:author="Unknown"/>
          <w:rFonts w:ascii="Arial" w:eastAsia="Times New Roman" w:hAnsi="Arial" w:cs="Arial"/>
          <w:color w:val="333333"/>
          <w:sz w:val="20"/>
          <w:szCs w:val="20"/>
        </w:rPr>
      </w:pPr>
      <w:ins w:id="59" w:author="Unknown">
        <w:r w:rsidRPr="00B151BB">
          <w:rPr>
            <w:rFonts w:ascii="Arial" w:eastAsia="Times New Roman" w:hAnsi="Arial" w:cs="Arial"/>
            <w:b/>
            <w:bCs/>
            <w:color w:val="333333"/>
            <w:sz w:val="20"/>
            <w:szCs w:val="20"/>
            <w:bdr w:val="none" w:sz="0" w:space="0" w:color="auto" w:frame="1"/>
          </w:rPr>
          <w:t>27.</w:t>
        </w:r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 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Sử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dụng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Giấy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đăng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ký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proofErr w:type="gram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xe</w:t>
        </w:r>
        <w:proofErr w:type="spellEnd"/>
        <w:proofErr w:type="gram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bị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tẩy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xóa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;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đúng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số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khung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,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số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máy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hoặc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do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cơ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quan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có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thẩm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quyền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cấp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. </w:t>
        </w:r>
        <w:proofErr w:type="spellStart"/>
        <w:proofErr w:type="gram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tiền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300.000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đến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400.000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.</w:t>
        </w:r>
        <w:proofErr w:type="gram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thời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tịch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proofErr w:type="gram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thu</w:t>
        </w:r>
        <w:proofErr w:type="spellEnd"/>
        <w:proofErr w:type="gram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Giấy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đăng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ký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hợp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lệ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.</w:t>
        </w:r>
      </w:ins>
    </w:p>
    <w:p w:rsidR="00B151BB" w:rsidRPr="00B151BB" w:rsidRDefault="00B151BB" w:rsidP="00B151BB">
      <w:pPr>
        <w:shd w:val="clear" w:color="auto" w:fill="FFFFFF"/>
        <w:spacing w:after="0" w:line="279" w:lineRule="atLeast"/>
        <w:jc w:val="both"/>
        <w:textAlignment w:val="baseline"/>
        <w:rPr>
          <w:ins w:id="60" w:author="Unknown"/>
          <w:rFonts w:ascii="Arial" w:eastAsia="Times New Roman" w:hAnsi="Arial" w:cs="Arial"/>
          <w:color w:val="333333"/>
          <w:sz w:val="20"/>
          <w:szCs w:val="20"/>
        </w:rPr>
      </w:pPr>
      <w:ins w:id="61" w:author="Unknown">
        <w:r w:rsidRPr="00B151BB">
          <w:rPr>
            <w:rFonts w:ascii="Arial" w:eastAsia="Times New Roman" w:hAnsi="Arial" w:cs="Arial"/>
            <w:b/>
            <w:bCs/>
            <w:color w:val="333333"/>
            <w:sz w:val="20"/>
            <w:szCs w:val="20"/>
            <w:bdr w:val="none" w:sz="0" w:space="0" w:color="auto" w:frame="1"/>
          </w:rPr>
          <w:t>28.</w:t>
        </w:r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 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16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tuổi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đến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dưới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18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tuổi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điều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khiển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proofErr w:type="gram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xe</w:t>
        </w:r>
        <w:proofErr w:type="spellEnd"/>
        <w:proofErr w:type="gram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mô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tô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50cm3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trở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lên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. </w:t>
        </w:r>
        <w:proofErr w:type="spellStart"/>
        <w:proofErr w:type="gram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tiền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400.000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đến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600.000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.</w:t>
        </w:r>
        <w:proofErr w:type="gramEnd"/>
      </w:ins>
    </w:p>
    <w:p w:rsidR="00B151BB" w:rsidRPr="00B151BB" w:rsidRDefault="00B151BB" w:rsidP="00B151BB">
      <w:pPr>
        <w:shd w:val="clear" w:color="auto" w:fill="FFFFFF"/>
        <w:spacing w:after="0" w:line="279" w:lineRule="atLeast"/>
        <w:jc w:val="both"/>
        <w:textAlignment w:val="baseline"/>
        <w:rPr>
          <w:ins w:id="62" w:author="Unknown"/>
          <w:rFonts w:ascii="Arial" w:eastAsia="Times New Roman" w:hAnsi="Arial" w:cs="Arial"/>
          <w:color w:val="333333"/>
          <w:sz w:val="20"/>
          <w:szCs w:val="20"/>
        </w:rPr>
      </w:pPr>
      <w:ins w:id="63" w:author="Unknown">
        <w:r w:rsidRPr="00B151BB">
          <w:rPr>
            <w:rFonts w:ascii="Arial" w:eastAsia="Times New Roman" w:hAnsi="Arial" w:cs="Arial"/>
            <w:b/>
            <w:bCs/>
            <w:color w:val="333333"/>
            <w:sz w:val="20"/>
            <w:szCs w:val="20"/>
            <w:bdr w:val="none" w:sz="0" w:space="0" w:color="auto" w:frame="1"/>
          </w:rPr>
          <w:t>29.</w:t>
        </w:r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 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Người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điều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khiển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,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người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ngồi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trên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proofErr w:type="gram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xe</w:t>
        </w:r>
        <w:proofErr w:type="spellEnd"/>
        <w:proofErr w:type="gram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đội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mũ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bảo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hiểm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hoặc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đội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mà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cài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quai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không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đúng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quy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cách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: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100.000 – 200.000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.</w:t>
        </w:r>
      </w:ins>
    </w:p>
    <w:p w:rsidR="00B151BB" w:rsidRPr="00B151BB" w:rsidRDefault="00B151BB" w:rsidP="00B151BB">
      <w:pPr>
        <w:shd w:val="clear" w:color="auto" w:fill="FFFFFF"/>
        <w:spacing w:after="105" w:line="279" w:lineRule="atLeast"/>
        <w:jc w:val="both"/>
        <w:textAlignment w:val="baseline"/>
        <w:rPr>
          <w:ins w:id="64" w:author="Unknown"/>
          <w:rFonts w:ascii="Arial" w:eastAsia="Times New Roman" w:hAnsi="Arial" w:cs="Arial"/>
          <w:color w:val="333333"/>
          <w:sz w:val="20"/>
          <w:szCs w:val="20"/>
        </w:rPr>
      </w:pPr>
      <w:ins w:id="65" w:author="Unknown">
        <w:r w:rsidRPr="00B151BB">
          <w:rPr>
            <w:rFonts w:ascii="Arial" w:eastAsia="Times New Roman" w:hAnsi="Arial" w:cs="Arial"/>
            <w:b/>
            <w:bCs/>
            <w:color w:val="333333"/>
            <w:sz w:val="20"/>
            <w:szCs w:val="20"/>
            <w:bdr w:val="none" w:sz="0" w:space="0" w:color="auto" w:frame="1"/>
          </w:rPr>
          <w:t>30.</w:t>
        </w:r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 Quay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đầu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proofErr w:type="gram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xe</w:t>
        </w:r>
        <w:proofErr w:type="spellEnd"/>
        <w:proofErr w:type="gram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tại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nơi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cấm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quay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đầu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xe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: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phạt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từ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 xml:space="preserve"> 80.000 – 100.000 </w:t>
        </w:r>
        <w:proofErr w:type="spellStart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đồng</w:t>
        </w:r>
        <w:proofErr w:type="spellEnd"/>
        <w:r w:rsidRPr="00B151BB">
          <w:rPr>
            <w:rFonts w:ascii="Arial" w:eastAsia="Times New Roman" w:hAnsi="Arial" w:cs="Arial"/>
            <w:color w:val="333333"/>
            <w:sz w:val="20"/>
            <w:szCs w:val="20"/>
          </w:rPr>
          <w:t>.</w:t>
        </w:r>
        <w:bookmarkStart w:id="66" w:name="_GoBack"/>
        <w:bookmarkEnd w:id="66"/>
      </w:ins>
    </w:p>
    <w:p w:rsidR="00B151BB" w:rsidRPr="00B151BB" w:rsidRDefault="00B151BB" w:rsidP="00B151BB">
      <w:pPr>
        <w:rPr>
          <w:i/>
        </w:rPr>
      </w:pPr>
    </w:p>
    <w:sectPr w:rsidR="00B151BB" w:rsidRPr="00B15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1BB"/>
    <w:rsid w:val="001C39B2"/>
    <w:rsid w:val="008C2E8D"/>
    <w:rsid w:val="00B1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151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1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B15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51BB"/>
    <w:rPr>
      <w:b/>
      <w:bCs/>
    </w:rPr>
  </w:style>
  <w:style w:type="character" w:customStyle="1" w:styleId="apple-converted-space">
    <w:name w:val="apple-converted-space"/>
    <w:basedOn w:val="DefaultParagraphFont"/>
    <w:rsid w:val="00B151BB"/>
  </w:style>
  <w:style w:type="paragraph" w:styleId="BalloonText">
    <w:name w:val="Balloon Text"/>
    <w:basedOn w:val="Normal"/>
    <w:link w:val="BalloonTextChar"/>
    <w:uiPriority w:val="99"/>
    <w:semiHidden/>
    <w:unhideWhenUsed/>
    <w:rsid w:val="00B15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1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151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1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B15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51BB"/>
    <w:rPr>
      <w:b/>
      <w:bCs/>
    </w:rPr>
  </w:style>
  <w:style w:type="character" w:customStyle="1" w:styleId="apple-converted-space">
    <w:name w:val="apple-converted-space"/>
    <w:basedOn w:val="DefaultParagraphFont"/>
    <w:rsid w:val="00B151BB"/>
  </w:style>
  <w:style w:type="paragraph" w:styleId="BalloonText">
    <w:name w:val="Balloon Text"/>
    <w:basedOn w:val="Normal"/>
    <w:link w:val="BalloonTextChar"/>
    <w:uiPriority w:val="99"/>
    <w:semiHidden/>
    <w:unhideWhenUsed/>
    <w:rsid w:val="00B15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1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1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2507">
          <w:marLeft w:val="0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single" w:sz="6" w:space="4" w:color="FAFAFA"/>
            <w:right w:val="none" w:sz="0" w:space="0" w:color="auto"/>
          </w:divBdr>
          <w:divsChild>
            <w:div w:id="51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0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1F1F1F"/>
            <w:right w:val="none" w:sz="0" w:space="0" w:color="auto"/>
          </w:divBdr>
          <w:divsChild>
            <w:div w:id="476384290">
              <w:marLeft w:val="0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579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ANHLE</dc:creator>
  <cp:lastModifiedBy>ANHLE</cp:lastModifiedBy>
  <cp:revision>1</cp:revision>
  <dcterms:created xsi:type="dcterms:W3CDTF">2015-03-20T06:50:00Z</dcterms:created>
  <dcterms:modified xsi:type="dcterms:W3CDTF">2015-03-20T06:57:00Z</dcterms:modified>
</cp:coreProperties>
</file>